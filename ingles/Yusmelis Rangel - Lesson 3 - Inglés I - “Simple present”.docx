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rPr/>
      </w:pPr>
      <w:r w:rsidDel="00000000" w:rsidR="00000000" w:rsidRPr="00000000">
        <w:rPr>
          <w:rtl w:val="0"/>
        </w:rPr>
        <w:t xml:space="preserve">Lesson 3 - Inglés I - “Simple present”</w:t>
      </w:r>
      <w:r w:rsidDel="00000000" w:rsidR="00000000" w:rsidRPr="00000000">
        <w:rPr>
          <w:rtl w:val="0"/>
        </w:rPr>
      </w:r>
    </w:p>
    <w:p w:rsidR="00000000" w:rsidDel="00000000" w:rsidP="00000000" w:rsidRDefault="00000000" w:rsidRPr="00000000" w14:paraId="00000002">
      <w:pPr>
        <w:spacing w:after="160" w:line="259" w:lineRule="auto"/>
        <w:rPr>
          <w:b w:val="1"/>
          <w:i w:val="1"/>
          <w:u w:val="single"/>
        </w:rPr>
      </w:pPr>
      <w:r w:rsidDel="00000000" w:rsidR="00000000" w:rsidRPr="00000000">
        <w:rPr>
          <w:b w:val="1"/>
          <w:i w:val="1"/>
          <w:u w:val="single"/>
          <w:rtl w:val="0"/>
        </w:rPr>
        <w:t xml:space="preserve">Simple present</w:t>
      </w:r>
    </w:p>
    <w:p w:rsidR="00000000" w:rsidDel="00000000" w:rsidP="00000000" w:rsidRDefault="00000000" w:rsidRPr="00000000" w14:paraId="00000003">
      <w:pPr>
        <w:spacing w:after="160" w:line="259" w:lineRule="auto"/>
        <w:rPr>
          <w:u w:val="single"/>
        </w:rPr>
      </w:pPr>
      <w:r w:rsidDel="00000000" w:rsidR="00000000" w:rsidRPr="00000000">
        <w:rPr>
          <w:u w:val="single"/>
          <w:rtl w:val="0"/>
        </w:rPr>
        <w:t xml:space="preserve">Read the conversation and choose the correct options below:</w:t>
      </w:r>
    </w:p>
    <w:p w:rsidR="00000000" w:rsidDel="00000000" w:rsidP="00000000" w:rsidRDefault="00000000" w:rsidRPr="00000000" w14:paraId="00000004">
      <w:pPr>
        <w:spacing w:after="0" w:line="259" w:lineRule="auto"/>
        <w:rPr/>
      </w:pPr>
      <w:r w:rsidDel="00000000" w:rsidR="00000000" w:rsidRPr="00000000">
        <w:rPr>
          <w:b w:val="1"/>
          <w:rtl w:val="0"/>
        </w:rPr>
        <w:t xml:space="preserve">Jake:</w:t>
        <w:tab/>
        <w:tab/>
      </w:r>
      <w:r w:rsidDel="00000000" w:rsidR="00000000" w:rsidRPr="00000000">
        <w:rPr>
          <w:rtl w:val="0"/>
        </w:rPr>
        <w:t xml:space="preserve">Wow! Your brother has a lot of albums on his computer!</w:t>
      </w:r>
    </w:p>
    <w:p w:rsidR="00000000" w:rsidDel="00000000" w:rsidP="00000000" w:rsidRDefault="00000000" w:rsidRPr="00000000" w14:paraId="00000005">
      <w:pPr>
        <w:spacing w:after="0" w:line="259" w:lineRule="auto"/>
        <w:rPr/>
      </w:pPr>
      <w:r w:rsidDel="00000000" w:rsidR="00000000" w:rsidRPr="00000000">
        <w:rPr>
          <w:b w:val="1"/>
          <w:rtl w:val="0"/>
        </w:rPr>
        <w:t xml:space="preserve">May:</w:t>
        <w:tab/>
        <w:tab/>
      </w:r>
      <w:r w:rsidDel="00000000" w:rsidR="00000000" w:rsidRPr="00000000">
        <w:rPr>
          <w:rtl w:val="0"/>
        </w:rPr>
        <w:t xml:space="preserve">Yes, he does. He downloads MP3s every week.</w:t>
      </w:r>
    </w:p>
    <w:p w:rsidR="00000000" w:rsidDel="00000000" w:rsidP="00000000" w:rsidRDefault="00000000" w:rsidRPr="00000000" w14:paraId="00000006">
      <w:pPr>
        <w:spacing w:after="0" w:line="259" w:lineRule="auto"/>
        <w:rPr/>
      </w:pPr>
      <w:r w:rsidDel="00000000" w:rsidR="00000000" w:rsidRPr="00000000">
        <w:rPr>
          <w:b w:val="1"/>
          <w:rtl w:val="0"/>
        </w:rPr>
        <w:t xml:space="preserve">Jake:</w:t>
        <w:tab/>
        <w:tab/>
      </w:r>
      <w:r w:rsidDel="00000000" w:rsidR="00000000" w:rsidRPr="00000000">
        <w:rPr>
          <w:rtl w:val="0"/>
        </w:rPr>
        <w:t xml:space="preserve">Oh! But, People don’t usually download music anymore nowadays. We normally listen to it </w:t>
      </w:r>
    </w:p>
    <w:p w:rsidR="00000000" w:rsidDel="00000000" w:rsidP="00000000" w:rsidRDefault="00000000" w:rsidRPr="00000000" w14:paraId="00000007">
      <w:pPr>
        <w:spacing w:after="0" w:line="259" w:lineRule="auto"/>
        <w:ind w:left="720" w:firstLine="720"/>
        <w:rPr/>
      </w:pPr>
      <w:r w:rsidDel="00000000" w:rsidR="00000000" w:rsidRPr="00000000">
        <w:rPr>
          <w:rtl w:val="0"/>
        </w:rPr>
        <w:t xml:space="preserve">online. Do you have Spotify on your phone?</w:t>
      </w:r>
    </w:p>
    <w:p w:rsidR="00000000" w:rsidDel="00000000" w:rsidP="00000000" w:rsidRDefault="00000000" w:rsidRPr="00000000" w14:paraId="00000008">
      <w:pPr>
        <w:spacing w:after="0" w:line="259" w:lineRule="auto"/>
        <w:rPr/>
      </w:pPr>
      <w:r w:rsidDel="00000000" w:rsidR="00000000" w:rsidRPr="00000000">
        <w:rPr>
          <w:b w:val="1"/>
          <w:rtl w:val="0"/>
        </w:rPr>
        <w:t xml:space="preserve">May:</w:t>
        <w:tab/>
        <w:tab/>
      </w:r>
      <w:r w:rsidDel="00000000" w:rsidR="00000000" w:rsidRPr="00000000">
        <w:rPr>
          <w:rtl w:val="0"/>
        </w:rPr>
        <w:t xml:space="preserve">No, I don’t. I never listen to music on my phone. I always do it on my computer. How often do </w:t>
      </w:r>
    </w:p>
    <w:p w:rsidR="00000000" w:rsidDel="00000000" w:rsidP="00000000" w:rsidRDefault="00000000" w:rsidRPr="00000000" w14:paraId="00000009">
      <w:pPr>
        <w:spacing w:after="0" w:line="259" w:lineRule="auto"/>
        <w:ind w:left="720" w:firstLine="720"/>
        <w:rPr/>
      </w:pPr>
      <w:r w:rsidDel="00000000" w:rsidR="00000000" w:rsidRPr="00000000">
        <w:rPr>
          <w:rtl w:val="0"/>
        </w:rPr>
        <w:t xml:space="preserve">you listen to music?</w:t>
      </w:r>
    </w:p>
    <w:p w:rsidR="00000000" w:rsidDel="00000000" w:rsidP="00000000" w:rsidRDefault="00000000" w:rsidRPr="00000000" w14:paraId="0000000A">
      <w:pPr>
        <w:spacing w:after="0" w:line="259" w:lineRule="auto"/>
        <w:rPr/>
      </w:pPr>
      <w:r w:rsidDel="00000000" w:rsidR="00000000" w:rsidRPr="00000000">
        <w:rPr>
          <w:b w:val="1"/>
          <w:rtl w:val="0"/>
        </w:rPr>
        <w:t xml:space="preserve">Jake:</w:t>
        <w:tab/>
        <w:tab/>
      </w:r>
      <w:r w:rsidDel="00000000" w:rsidR="00000000" w:rsidRPr="00000000">
        <w:rPr>
          <w:rtl w:val="0"/>
        </w:rPr>
        <w:t xml:space="preserve">Well… Every afternoon I listen to my music. My parents listen to AM radio in the mornings from </w:t>
      </w:r>
    </w:p>
    <w:p w:rsidR="00000000" w:rsidDel="00000000" w:rsidP="00000000" w:rsidRDefault="00000000" w:rsidRPr="00000000" w14:paraId="0000000B">
      <w:pPr>
        <w:spacing w:after="0" w:line="259" w:lineRule="auto"/>
        <w:ind w:left="720" w:firstLine="720"/>
        <w:rPr/>
      </w:pPr>
      <w:r w:rsidDel="00000000" w:rsidR="00000000" w:rsidRPr="00000000">
        <w:rPr>
          <w:rtl w:val="0"/>
        </w:rPr>
        <w:t xml:space="preserve">Mondays to Fridays. Do your parents listen to the radio?</w:t>
      </w:r>
    </w:p>
    <w:p w:rsidR="00000000" w:rsidDel="00000000" w:rsidP="00000000" w:rsidRDefault="00000000" w:rsidRPr="00000000" w14:paraId="0000000C">
      <w:pPr>
        <w:spacing w:after="0" w:line="259" w:lineRule="auto"/>
        <w:rPr/>
      </w:pPr>
      <w:r w:rsidDel="00000000" w:rsidR="00000000" w:rsidRPr="00000000">
        <w:rPr>
          <w:b w:val="1"/>
          <w:rtl w:val="0"/>
        </w:rPr>
        <w:t xml:space="preserve">May:</w:t>
        <w:tab/>
        <w:tab/>
      </w:r>
      <w:r w:rsidDel="00000000" w:rsidR="00000000" w:rsidRPr="00000000">
        <w:rPr>
          <w:rtl w:val="0"/>
        </w:rPr>
        <w:t xml:space="preserve">No, they don’t. Well… they hardly ever listen to a radio program on Sundays. I think it’s called </w:t>
      </w:r>
    </w:p>
    <w:p w:rsidR="00000000" w:rsidDel="00000000" w:rsidP="00000000" w:rsidRDefault="00000000" w:rsidRPr="00000000" w14:paraId="0000000D">
      <w:pPr>
        <w:spacing w:after="0" w:line="259" w:lineRule="auto"/>
        <w:ind w:left="720" w:firstLine="720"/>
        <w:rPr/>
      </w:pPr>
      <w:r w:rsidDel="00000000" w:rsidR="00000000" w:rsidRPr="00000000">
        <w:rPr>
          <w:rtl w:val="0"/>
        </w:rPr>
        <w:t xml:space="preserve">‘Blue Moon’.</w:t>
      </w:r>
    </w:p>
    <w:p w:rsidR="00000000" w:rsidDel="00000000" w:rsidP="00000000" w:rsidRDefault="00000000" w:rsidRPr="00000000" w14:paraId="0000000E">
      <w:pPr>
        <w:spacing w:after="160" w:line="259" w:lineRule="auto"/>
        <w:rPr>
          <w:b w:val="1"/>
        </w:rPr>
      </w:pPr>
      <w:r w:rsidDel="00000000" w:rsidR="00000000" w:rsidRPr="00000000">
        <w:rPr>
          <w:rtl w:val="0"/>
        </w:rPr>
      </w:r>
    </w:p>
    <w:p w:rsidR="00000000" w:rsidDel="00000000" w:rsidP="00000000" w:rsidRDefault="00000000" w:rsidRPr="00000000" w14:paraId="0000000F">
      <w:pPr>
        <w:spacing w:after="160" w:line="259" w:lineRule="auto"/>
        <w:rPr>
          <w:u w:val="single"/>
        </w:rPr>
      </w:pPr>
      <w:r w:rsidDel="00000000" w:rsidR="00000000" w:rsidRPr="00000000">
        <w:rPr>
          <w:b w:val="1"/>
          <w:rtl w:val="0"/>
        </w:rPr>
        <w:t xml:space="preserve">FUNCTION.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numPr>
          <w:ilvl w:val="0"/>
          <w:numId w:val="4"/>
        </w:numPr>
        <w:spacing w:after="0" w:line="259" w:lineRule="auto"/>
        <w:ind w:left="720" w:hanging="360"/>
        <w:rPr/>
      </w:pPr>
      <w:r w:rsidDel="00000000" w:rsidR="00000000" w:rsidRPr="00000000">
        <w:rPr>
          <w:rtl w:val="0"/>
        </w:rPr>
        <w:t xml:space="preserve">We use simple present to speak about…</w:t>
      </w:r>
    </w:p>
    <w:p w:rsidR="00000000" w:rsidDel="00000000" w:rsidP="00000000" w:rsidRDefault="00000000" w:rsidRPr="00000000" w14:paraId="00000011">
      <w:pPr>
        <w:numPr>
          <w:ilvl w:val="0"/>
          <w:numId w:val="5"/>
        </w:numPr>
        <w:spacing w:line="259" w:lineRule="auto"/>
        <w:ind w:left="1440" w:hanging="360"/>
        <w:rPr>
          <w:highlight w:val="black"/>
        </w:rPr>
      </w:pPr>
      <w:r w:rsidDel="00000000" w:rsidR="00000000" w:rsidRPr="00000000">
        <w:rPr>
          <w:rtl w:val="0"/>
        </w:rPr>
        <w:t xml:space="preserve">routines, habits, hobbies and descriptions.</w:t>
      </w:r>
    </w:p>
    <w:p w:rsidR="00000000" w:rsidDel="00000000" w:rsidP="00000000" w:rsidRDefault="00000000" w:rsidRPr="00000000" w14:paraId="00000012">
      <w:pPr>
        <w:numPr>
          <w:ilvl w:val="0"/>
          <w:numId w:val="5"/>
        </w:numPr>
        <w:spacing w:line="259" w:lineRule="auto"/>
        <w:ind w:left="1440" w:hanging="360"/>
        <w:rPr/>
      </w:pPr>
      <w:r w:rsidDel="00000000" w:rsidR="00000000" w:rsidRPr="00000000">
        <w:rPr>
          <w:rtl w:val="0"/>
        </w:rPr>
        <w:t xml:space="preserve">things happening now.</w:t>
      </w:r>
    </w:p>
    <w:p w:rsidR="00000000" w:rsidDel="00000000" w:rsidP="00000000" w:rsidRDefault="00000000" w:rsidRPr="00000000" w14:paraId="00000013">
      <w:pPr>
        <w:spacing w:after="0" w:line="259" w:lineRule="auto"/>
        <w:rPr/>
      </w:pPr>
      <w:r w:rsidDel="00000000" w:rsidR="00000000" w:rsidRPr="00000000">
        <w:rPr>
          <w:rtl w:val="0"/>
        </w:rPr>
      </w:r>
    </w:p>
    <w:p w:rsidR="00000000" w:rsidDel="00000000" w:rsidP="00000000" w:rsidRDefault="00000000" w:rsidRPr="00000000" w14:paraId="00000014">
      <w:pPr>
        <w:spacing w:after="0" w:line="259" w:lineRule="auto"/>
        <w:rPr>
          <w:u w:val="single"/>
        </w:rPr>
      </w:pPr>
      <w:r w:rsidDel="00000000" w:rsidR="00000000" w:rsidRPr="00000000">
        <w:rPr>
          <w:b w:val="1"/>
          <w:rtl w:val="0"/>
        </w:rPr>
        <w:t xml:space="preserve">FORM.</w:t>
      </w:r>
      <w:r w:rsidDel="00000000" w:rsidR="00000000" w:rsidRPr="00000000">
        <w:rPr>
          <w:b w:val="1"/>
          <w:u w:val="single"/>
          <w:rtl w:val="0"/>
        </w:rPr>
        <w:t xml:space="preserve"> </w:t>
      </w:r>
      <w:r w:rsidDel="00000000" w:rsidR="00000000" w:rsidRPr="00000000">
        <w:rPr>
          <w:u w:val="single"/>
          <w:rtl w:val="0"/>
        </w:rPr>
        <w:t xml:space="preserve">Complete the chart with examples from the conversation above.</w:t>
      </w:r>
    </w:p>
    <w:p w:rsidR="00000000" w:rsidDel="00000000" w:rsidP="00000000" w:rsidRDefault="00000000" w:rsidRPr="00000000" w14:paraId="00000015">
      <w:pPr>
        <w:spacing w:after="0" w:line="259" w:lineRule="auto"/>
        <w:rPr>
          <w:rFonts w:ascii="Calibri" w:cs="Calibri" w:eastAsia="Calibri" w:hAnsi="Calibri"/>
        </w:rPr>
      </w:pPr>
      <w:r w:rsidDel="00000000" w:rsidR="00000000" w:rsidRPr="00000000">
        <w:rPr>
          <w:rtl w:val="0"/>
        </w:rPr>
      </w:r>
    </w:p>
    <w:tbl>
      <w:tblPr>
        <w:tblStyle w:val="Table1"/>
        <w:tblW w:w="107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6"/>
        <w:gridCol w:w="2696"/>
        <w:gridCol w:w="2696"/>
        <w:gridCol w:w="2696"/>
        <w:tblGridChange w:id="0">
          <w:tblGrid>
            <w:gridCol w:w="2696"/>
            <w:gridCol w:w="2696"/>
            <w:gridCol w:w="2696"/>
            <w:gridCol w:w="269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Affirmative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Short 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(She/It)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He (1) _</w:t>
            </w:r>
            <w:r w:rsidDel="00000000" w:rsidR="00000000" w:rsidRPr="00000000">
              <w:rPr>
                <w:rtl w:val="0"/>
              </w:rPr>
              <w:t xml:space="preserve">downloads</w:t>
            </w:r>
            <w:r w:rsidDel="00000000" w:rsidR="00000000" w:rsidRPr="00000000">
              <w:rPr>
                <w:rFonts w:ascii="Calibri" w:cs="Calibri" w:eastAsia="Calibri" w:hAnsi="Calibri"/>
                <w:rtl w:val="0"/>
              </w:rPr>
              <w:t xml:space="preserve">____________ MP3s 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He/She/It doesn’t download music 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Does he/she/it listen to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(2) _he does_____ __________.</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he doesn’t.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always (3) ____do____ it on my computer.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normally (4) _____listen___ to it online.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(They/You)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People (5) ______don’t usually_____download __________ ___________ music anymore nowadays.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(I/We/You)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 ___do___ you __have______ Spotify on your phone?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 __do____ your parents _____listen____ to the 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I/we/you/they do.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I/we/you/they (8) ______don‘t____.</w:t>
            </w:r>
          </w:p>
        </w:tc>
      </w:tr>
    </w:tbl>
    <w:p w:rsidR="00000000" w:rsidDel="00000000" w:rsidP="00000000" w:rsidRDefault="00000000" w:rsidRPr="00000000" w14:paraId="00000029">
      <w:pPr>
        <w:spacing w:after="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0" w:line="259" w:lineRule="auto"/>
        <w:rPr/>
      </w:pPr>
      <w:r w:rsidDel="00000000" w:rsidR="00000000" w:rsidRPr="00000000">
        <w:rPr>
          <w:rtl w:val="0"/>
        </w:rPr>
      </w:r>
    </w:p>
    <w:p w:rsidR="00000000" w:rsidDel="00000000" w:rsidP="00000000" w:rsidRDefault="00000000" w:rsidRPr="00000000" w14:paraId="0000002B">
      <w:pPr>
        <w:spacing w:after="0" w:line="259" w:lineRule="auto"/>
        <w:rPr>
          <w:b w:val="1"/>
          <w:i w:val="1"/>
          <w:u w:val="single"/>
        </w:rPr>
      </w:pPr>
      <w:r w:rsidDel="00000000" w:rsidR="00000000" w:rsidRPr="00000000">
        <w:rPr>
          <w:b w:val="1"/>
          <w:i w:val="1"/>
          <w:u w:val="single"/>
          <w:rtl w:val="0"/>
        </w:rPr>
        <w:t xml:space="preserve">Adverbs of frequency </w:t>
      </w:r>
    </w:p>
    <w:p w:rsidR="00000000" w:rsidDel="00000000" w:rsidP="00000000" w:rsidRDefault="00000000" w:rsidRPr="00000000" w14:paraId="0000002C">
      <w:pPr>
        <w:numPr>
          <w:ilvl w:val="0"/>
          <w:numId w:val="3"/>
        </w:numPr>
        <w:spacing w:after="0" w:line="259" w:lineRule="auto"/>
        <w:ind w:left="720" w:hanging="360"/>
        <w:rPr/>
      </w:pPr>
      <w:r w:rsidDel="00000000" w:rsidR="00000000" w:rsidRPr="00000000">
        <w:rPr>
          <w:rtl w:val="0"/>
        </w:rPr>
        <w:t xml:space="preserve">We use adverbs of frequency to indicate...</w:t>
      </w:r>
    </w:p>
    <w:p w:rsidR="00000000" w:rsidDel="00000000" w:rsidP="00000000" w:rsidRDefault="00000000" w:rsidRPr="00000000" w14:paraId="0000002D">
      <w:pPr>
        <w:numPr>
          <w:ilvl w:val="0"/>
          <w:numId w:val="1"/>
        </w:numPr>
        <w:spacing w:after="0" w:line="259" w:lineRule="auto"/>
        <w:ind w:left="1440" w:hanging="360"/>
        <w:rPr/>
      </w:pPr>
      <w:r w:rsidDel="00000000" w:rsidR="00000000" w:rsidRPr="00000000">
        <w:rPr>
          <w:rtl w:val="0"/>
        </w:rPr>
        <w:t xml:space="preserve">The exact time when we do something.</w:t>
      </w:r>
    </w:p>
    <w:p w:rsidR="00000000" w:rsidDel="00000000" w:rsidP="00000000" w:rsidRDefault="00000000" w:rsidRPr="00000000" w14:paraId="0000002E">
      <w:pPr>
        <w:numPr>
          <w:ilvl w:val="0"/>
          <w:numId w:val="1"/>
        </w:numPr>
        <w:spacing w:after="0" w:line="259" w:lineRule="auto"/>
        <w:ind w:left="1440" w:hanging="360"/>
        <w:rPr>
          <w:highlight w:val="black"/>
        </w:rPr>
      </w:pPr>
      <w:r w:rsidDel="00000000" w:rsidR="00000000" w:rsidRPr="00000000">
        <w:rPr>
          <w:rtl w:val="0"/>
        </w:rPr>
        <w:t xml:space="preserve">How often something happens.</w:t>
      </w:r>
    </w:p>
    <w:p w:rsidR="00000000" w:rsidDel="00000000" w:rsidP="00000000" w:rsidRDefault="00000000" w:rsidRPr="00000000" w14:paraId="0000002F">
      <w:pPr>
        <w:spacing w:after="0" w:line="259" w:lineRule="auto"/>
        <w:rPr>
          <w:u w:val="single"/>
        </w:rPr>
      </w:pPr>
      <w:r w:rsidDel="00000000" w:rsidR="00000000" w:rsidRPr="00000000">
        <w:rPr>
          <w:rtl w:val="0"/>
        </w:rPr>
      </w:r>
    </w:p>
    <w:p w:rsidR="00000000" w:rsidDel="00000000" w:rsidP="00000000" w:rsidRDefault="00000000" w:rsidRPr="00000000" w14:paraId="00000030">
      <w:pPr>
        <w:spacing w:after="0" w:line="259" w:lineRule="auto"/>
        <w:rPr>
          <w:color w:val="ff0000"/>
        </w:rPr>
      </w:pPr>
      <w:r w:rsidDel="00000000" w:rsidR="00000000" w:rsidRPr="00000000">
        <w:rPr>
          <w:u w:val="single"/>
          <w:rtl w:val="0"/>
        </w:rPr>
        <w:t xml:space="preserve">Complete the chart using:</w:t>
      </w:r>
      <w:r w:rsidDel="00000000" w:rsidR="00000000" w:rsidRPr="00000000">
        <w:rPr>
          <w:rtl w:val="0"/>
        </w:rPr>
        <w:t xml:space="preserve"> </w:t>
      </w:r>
      <w:r w:rsidDel="00000000" w:rsidR="00000000" w:rsidRPr="00000000">
        <w:rPr>
          <w:b w:val="1"/>
          <w:rtl w:val="0"/>
        </w:rPr>
        <w:t xml:space="preserve">often – normally – hardly ever - always </w:t>
      </w:r>
      <w:r w:rsidDel="00000000" w:rsidR="00000000" w:rsidRPr="00000000">
        <w:rPr>
          <w:b w:val="1"/>
          <w:color w:val="ff0000"/>
          <w:rtl w:val="0"/>
        </w:rPr>
        <w:t xml:space="preserve">dar ejemplos de tarea  ?,-, +, setences</w:t>
      </w:r>
      <w:r w:rsidDel="00000000" w:rsidR="00000000" w:rsidRPr="00000000">
        <w:rPr>
          <w:rtl w:val="0"/>
        </w:rPr>
      </w:r>
    </w:p>
    <w:tbl>
      <w:tblPr>
        <w:tblStyle w:val="Table2"/>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2517"/>
        <w:gridCol w:w="6556"/>
        <w:tblGridChange w:id="0">
          <w:tblGrid>
            <w:gridCol w:w="708"/>
            <w:gridCol w:w="2517"/>
            <w:gridCol w:w="6556"/>
          </w:tblGrid>
        </w:tblGridChange>
      </w:tblGrid>
      <w:tr>
        <w:trPr>
          <w:trHeight w:val="320" w:hRule="atLeast"/>
        </w:trPr>
        <w:tc>
          <w:tcPr/>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3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never</w:t>
            </w:r>
          </w:p>
        </w:tc>
        <w:tc>
          <w:tcPr/>
          <w:p w:rsidR="00000000" w:rsidDel="00000000" w:rsidP="00000000" w:rsidRDefault="00000000" w:rsidRPr="00000000" w14:paraId="0000003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e.g.: </w:t>
            </w:r>
            <w:ins w:author="Miss Ayelén" w:id="0" w:date="2020-05-04T18:57:38Z">
              <w:r w:rsidDel="00000000" w:rsidR="00000000" w:rsidRPr="00000000">
                <w:rPr>
                  <w:rFonts w:ascii="Calibri" w:cs="Calibri" w:eastAsia="Calibri" w:hAnsi="Calibri"/>
                  <w:rtl w:val="0"/>
                </w:rPr>
                <w:t xml:space="preserve">-</w:t>
              </w:r>
            </w:ins>
            <w:del w:author="Miss Ayelén" w:id="0" w:date="2020-05-04T18:57:38Z">
              <w:r w:rsidDel="00000000" w:rsidR="00000000" w:rsidRPr="00000000">
                <w:rPr>
                  <w:rFonts w:ascii="Calibri" w:cs="Calibri" w:eastAsia="Calibri" w:hAnsi="Calibri"/>
                  <w:rtl w:val="0"/>
                </w:rPr>
                <w:delText xml:space="preserve">doy</w:delText>
              </w:r>
            </w:del>
            <w:r w:rsidDel="00000000" w:rsidR="00000000" w:rsidRPr="00000000">
              <w:rPr>
                <w:rFonts w:ascii="Calibri" w:cs="Calibri" w:eastAsia="Calibri" w:hAnsi="Calibri"/>
                <w:rtl w:val="0"/>
              </w:rPr>
              <w:t xml:space="preserve"> you never play football___________________________________________________</w:t>
            </w:r>
          </w:p>
        </w:tc>
      </w:tr>
      <w:tr>
        <w:trPr>
          <w:trHeight w:val="915" w:hRule="atLeast"/>
        </w:trPr>
        <w:tc>
          <w:tcPr/>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Hardly ever____________________</w:t>
            </w:r>
          </w:p>
        </w:tc>
        <w:tc>
          <w:tcPr/>
          <w:p w:rsidR="00000000" w:rsidDel="00000000" w:rsidP="00000000" w:rsidRDefault="00000000" w:rsidRPr="00000000" w14:paraId="0000003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e.g:  _you hardly ever drink wine_____________________________________________________</w:t>
            </w:r>
          </w:p>
        </w:tc>
      </w:tr>
      <w:tr>
        <w:trPr>
          <w:trHeight w:val="320" w:hRule="atLeast"/>
        </w:trPr>
        <w:tc>
          <w:tcPr/>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sometimes</w:t>
            </w:r>
          </w:p>
        </w:tc>
        <w:tc>
          <w:tcPr/>
          <w:p w:rsidR="00000000" w:rsidDel="00000000" w:rsidP="00000000" w:rsidRDefault="00000000" w:rsidRPr="00000000" w14:paraId="0000003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She sometimes watches tv</w:t>
            </w:r>
          </w:p>
        </w:tc>
      </w:tr>
      <w:tr>
        <w:trPr>
          <w:trHeight w:val="300" w:hRule="atLeast"/>
        </w:trPr>
        <w:tc>
          <w:tcPr/>
          <w:p w:rsidR="00000000" w:rsidDel="00000000" w:rsidP="00000000" w:rsidRDefault="00000000" w:rsidRPr="00000000" w14:paraId="0000003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50%</w:t>
            </w:r>
          </w:p>
        </w:tc>
        <w:tc>
          <w:tcPr/>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often</w:t>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_____________________</w:t>
            </w:r>
          </w:p>
        </w:tc>
        <w:tc>
          <w:tcPr/>
          <w:p w:rsidR="00000000" w:rsidDel="00000000" w:rsidP="00000000" w:rsidRDefault="00000000" w:rsidRPr="00000000" w14:paraId="0000003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e.g.: she often cleans her room_________________________________________________________</w:t>
            </w:r>
          </w:p>
        </w:tc>
      </w:tr>
      <w:tr>
        <w:trPr>
          <w:trHeight w:val="320" w:hRule="atLeast"/>
        </w:trPr>
        <w:tc>
          <w:tcPr/>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4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usually, normally_____________________</w:t>
            </w:r>
          </w:p>
        </w:tc>
        <w:tc>
          <w:tcPr/>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e.g: he usually </w:t>
            </w:r>
            <w:commentRangeStart w:id="0"/>
            <w:r w:rsidDel="00000000" w:rsidR="00000000" w:rsidRPr="00000000">
              <w:rPr>
                <w:rFonts w:ascii="Calibri" w:cs="Calibri" w:eastAsia="Calibri" w:hAnsi="Calibri"/>
                <w:rtl w:val="0"/>
              </w:rPr>
              <w:t xml:space="preserve">tall</w:t>
            </w:r>
            <w:commentRangeEnd w:id="0"/>
            <w:r w:rsidDel="00000000" w:rsidR="00000000" w:rsidRPr="00000000">
              <w:commentReference w:id="0"/>
            </w:r>
            <w:r w:rsidDel="00000000" w:rsidR="00000000" w:rsidRPr="00000000">
              <w:rPr>
                <w:rFonts w:ascii="Calibri" w:cs="Calibri" w:eastAsia="Calibri" w:hAnsi="Calibri"/>
                <w:rtl w:val="0"/>
              </w:rPr>
              <w:t xml:space="preserve">_me in the afternoon________________________________________________________</w:t>
            </w:r>
          </w:p>
        </w:tc>
      </w:tr>
      <w:tr>
        <w:trPr>
          <w:trHeight w:val="300" w:hRule="atLeast"/>
        </w:trPr>
        <w:tc>
          <w:tcPr/>
          <w:p w:rsidR="00000000" w:rsidDel="00000000" w:rsidP="00000000" w:rsidRDefault="00000000" w:rsidRPr="00000000" w14:paraId="0000004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always</w:t>
            </w:r>
          </w:p>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____________________</w:t>
            </w:r>
          </w:p>
        </w:tc>
        <w:tc>
          <w:tcPr/>
          <w:p w:rsidR="00000000" w:rsidDel="00000000" w:rsidP="00000000" w:rsidRDefault="00000000" w:rsidRPr="00000000" w14:paraId="0000004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e.g.: she always studies every night________________________________________________________</w:t>
            </w:r>
          </w:p>
        </w:tc>
      </w:tr>
    </w:tbl>
    <w:p w:rsidR="00000000" w:rsidDel="00000000" w:rsidP="00000000" w:rsidRDefault="00000000" w:rsidRPr="00000000" w14:paraId="0000004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59" w:lineRule="auto"/>
        <w:rPr/>
      </w:pPr>
      <w:r w:rsidDel="00000000" w:rsidR="00000000" w:rsidRPr="00000000">
        <w:rPr>
          <w:rtl w:val="0"/>
        </w:rPr>
        <w:t xml:space="preserve">2) Are there any other time expressions that we use with the simple present? Where do we place them in the sentence?</w:t>
      </w:r>
    </w:p>
    <w:p w:rsidR="00000000" w:rsidDel="00000000" w:rsidP="00000000" w:rsidRDefault="00000000" w:rsidRPr="00000000" w14:paraId="00000048">
      <w:pPr>
        <w:spacing w:line="259" w:lineRule="auto"/>
        <w:rPr/>
      </w:pPr>
      <w:r w:rsidDel="00000000" w:rsidR="00000000" w:rsidRPr="00000000">
        <w:rPr>
          <w:rtl w:val="0"/>
        </w:rPr>
      </w:r>
    </w:p>
    <w:p w:rsidR="00000000" w:rsidDel="00000000" w:rsidP="00000000" w:rsidRDefault="00000000" w:rsidRPr="00000000" w14:paraId="00000049">
      <w:pPr>
        <w:spacing w:line="259" w:lineRule="auto"/>
        <w:rPr>
          <w:u w:val="single"/>
        </w:rPr>
      </w:pPr>
      <w:r w:rsidDel="00000000" w:rsidR="00000000" w:rsidRPr="00000000">
        <w:rPr>
          <w:u w:val="single"/>
          <w:rtl w:val="0"/>
        </w:rPr>
        <w:t xml:space="preserve">Spelling rule 3</w:t>
      </w:r>
      <w:r w:rsidDel="00000000" w:rsidR="00000000" w:rsidRPr="00000000">
        <w:rPr>
          <w:u w:val="single"/>
          <w:vertAlign w:val="superscript"/>
          <w:rtl w:val="0"/>
        </w:rPr>
        <w:t xml:space="preserve">rd</w:t>
      </w:r>
      <w:r w:rsidDel="00000000" w:rsidR="00000000" w:rsidRPr="00000000">
        <w:rPr>
          <w:u w:val="single"/>
          <w:rtl w:val="0"/>
        </w:rPr>
        <w:t xml:space="preserve"> person singular (he/she/it)</w:t>
      </w:r>
    </w:p>
    <w:p w:rsidR="00000000" w:rsidDel="00000000" w:rsidP="00000000" w:rsidRDefault="00000000" w:rsidRPr="00000000" w14:paraId="0000004A">
      <w:pPr>
        <w:spacing w:line="259" w:lineRule="auto"/>
        <w:rPr>
          <w:rFonts w:ascii="Calibri" w:cs="Calibri" w:eastAsia="Calibri" w:hAnsi="Calibri"/>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766"/>
        <w:gridCol w:w="1733"/>
        <w:gridCol w:w="1821"/>
        <w:gridCol w:w="1736"/>
        <w:tblGridChange w:id="0">
          <w:tblGrid>
            <w:gridCol w:w="1772"/>
            <w:gridCol w:w="1766"/>
            <w:gridCol w:w="1733"/>
            <w:gridCol w:w="1821"/>
            <w:gridCol w:w="1736"/>
          </w:tblGrid>
        </w:tblGridChange>
      </w:tblGrid>
      <w:tr>
        <w:tc>
          <w:tcPr/>
          <w:p w:rsidR="00000000" w:rsidDel="00000000" w:rsidP="00000000" w:rsidRDefault="00000000" w:rsidRPr="00000000" w14:paraId="0000004B">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General rule: add </w:t>
            </w:r>
            <w:r w:rsidDel="00000000" w:rsidR="00000000" w:rsidRPr="00000000">
              <w:rPr>
                <w:rFonts w:ascii="Comic Sans MS" w:cs="Comic Sans MS" w:eastAsia="Comic Sans MS" w:hAnsi="Comic Sans MS"/>
                <w:b w:val="1"/>
                <w:i w:val="1"/>
                <w:sz w:val="18"/>
                <w:szCs w:val="18"/>
                <w:rtl w:val="0"/>
              </w:rPr>
              <w:t xml:space="preserve">-s</w:t>
            </w:r>
            <w:r w:rsidDel="00000000" w:rsidR="00000000" w:rsidRPr="00000000">
              <w:rPr>
                <w:rtl w:val="0"/>
              </w:rPr>
            </w:r>
          </w:p>
          <w:p w:rsidR="00000000" w:rsidDel="00000000" w:rsidP="00000000" w:rsidRDefault="00000000" w:rsidRPr="00000000" w14:paraId="0000004C">
            <w:pPr>
              <w:spacing w:lin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4D">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walk – she walk</w:t>
            </w:r>
            <w:r w:rsidDel="00000000" w:rsidR="00000000" w:rsidRPr="00000000">
              <w:rPr>
                <w:rFonts w:ascii="Comic Sans MS" w:cs="Comic Sans MS" w:eastAsia="Comic Sans MS" w:hAnsi="Comic Sans MS"/>
                <w:b w:val="1"/>
                <w:sz w:val="18"/>
                <w:szCs w:val="18"/>
                <w:rtl w:val="0"/>
              </w:rPr>
              <w:t xml:space="preserve">s</w:t>
            </w:r>
            <w:r w:rsidDel="00000000" w:rsidR="00000000" w:rsidRPr="00000000">
              <w:rPr>
                <w:rtl w:val="0"/>
              </w:rPr>
            </w:r>
          </w:p>
          <w:p w:rsidR="00000000" w:rsidDel="00000000" w:rsidP="00000000" w:rsidRDefault="00000000" w:rsidRPr="00000000" w14:paraId="0000004E">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talk – she talk</w:t>
            </w:r>
            <w:r w:rsidDel="00000000" w:rsidR="00000000" w:rsidRPr="00000000">
              <w:rPr>
                <w:rFonts w:ascii="Comic Sans MS" w:cs="Comic Sans MS" w:eastAsia="Comic Sans MS" w:hAnsi="Comic Sans MS"/>
                <w:b w:val="1"/>
                <w:sz w:val="18"/>
                <w:szCs w:val="18"/>
                <w:rtl w:val="0"/>
              </w:rPr>
              <w:t xml:space="preserve">s</w:t>
            </w:r>
            <w:r w:rsidDel="00000000" w:rsidR="00000000" w:rsidRPr="00000000">
              <w:rPr>
                <w:rtl w:val="0"/>
              </w:rPr>
            </w:r>
          </w:p>
          <w:p w:rsidR="00000000" w:rsidDel="00000000" w:rsidP="00000000" w:rsidRDefault="00000000" w:rsidRPr="00000000" w14:paraId="0000004F">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answer – answer</w:t>
            </w:r>
            <w:r w:rsidDel="00000000" w:rsidR="00000000" w:rsidRPr="00000000">
              <w:rPr>
                <w:rFonts w:ascii="Comic Sans MS" w:cs="Comic Sans MS" w:eastAsia="Comic Sans MS" w:hAnsi="Comic Sans MS"/>
                <w:b w:val="1"/>
                <w:sz w:val="18"/>
                <w:szCs w:val="18"/>
                <w:rtl w:val="0"/>
              </w:rPr>
              <w:t xml:space="preserve">s</w:t>
            </w:r>
            <w:r w:rsidDel="00000000" w:rsidR="00000000" w:rsidRPr="00000000">
              <w:rPr>
                <w:rFonts w:ascii="Comic Sans MS" w:cs="Comic Sans MS" w:eastAsia="Comic Sans MS" w:hAnsi="Comic Sans MS"/>
                <w:sz w:val="18"/>
                <w:szCs w:val="18"/>
                <w:rtl w:val="0"/>
              </w:rPr>
              <w:t xml:space="preserve"> </w:t>
            </w:r>
          </w:p>
        </w:tc>
        <w:tc>
          <w:tcPr/>
          <w:p w:rsidR="00000000" w:rsidDel="00000000" w:rsidP="00000000" w:rsidRDefault="00000000" w:rsidRPr="00000000" w14:paraId="00000050">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Verbs ending in </w:t>
            </w:r>
            <w:r w:rsidDel="00000000" w:rsidR="00000000" w:rsidRPr="00000000">
              <w:rPr>
                <w:rFonts w:ascii="Comic Sans MS" w:cs="Comic Sans MS" w:eastAsia="Comic Sans MS" w:hAnsi="Comic Sans MS"/>
                <w:i w:val="1"/>
                <w:sz w:val="18"/>
                <w:szCs w:val="18"/>
                <w:rtl w:val="0"/>
              </w:rPr>
              <w:t xml:space="preserve">s, ss, ch, sh, x</w:t>
            </w:r>
            <w:r w:rsidDel="00000000" w:rsidR="00000000" w:rsidRPr="00000000">
              <w:rPr>
                <w:rFonts w:ascii="Comic Sans MS" w:cs="Comic Sans MS" w:eastAsia="Comic Sans MS" w:hAnsi="Comic Sans MS"/>
                <w:sz w:val="18"/>
                <w:szCs w:val="18"/>
                <w:rtl w:val="0"/>
              </w:rPr>
              <w:t xml:space="preserve">: add </w:t>
            </w:r>
            <w:r w:rsidDel="00000000" w:rsidR="00000000" w:rsidRPr="00000000">
              <w:rPr>
                <w:rFonts w:ascii="Comic Sans MS" w:cs="Comic Sans MS" w:eastAsia="Comic Sans MS" w:hAnsi="Comic Sans MS"/>
                <w:i w:val="1"/>
                <w:sz w:val="18"/>
                <w:szCs w:val="18"/>
                <w:rtl w:val="0"/>
              </w:rPr>
              <w:t xml:space="preserve">-es</w:t>
            </w:r>
            <w:r w:rsidDel="00000000" w:rsidR="00000000" w:rsidRPr="00000000">
              <w:rPr>
                <w:rtl w:val="0"/>
              </w:rPr>
            </w:r>
          </w:p>
          <w:p w:rsidR="00000000" w:rsidDel="00000000" w:rsidP="00000000" w:rsidRDefault="00000000" w:rsidRPr="00000000" w14:paraId="00000051">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miss – she miss</w:t>
            </w:r>
            <w:r w:rsidDel="00000000" w:rsidR="00000000" w:rsidRPr="00000000">
              <w:rPr>
                <w:rFonts w:ascii="Comic Sans MS" w:cs="Comic Sans MS" w:eastAsia="Comic Sans MS" w:hAnsi="Comic Sans MS"/>
                <w:b w:val="1"/>
                <w:sz w:val="18"/>
                <w:szCs w:val="18"/>
                <w:rtl w:val="0"/>
              </w:rPr>
              <w:t xml:space="preserve">es</w:t>
            </w:r>
            <w:r w:rsidDel="00000000" w:rsidR="00000000" w:rsidRPr="00000000">
              <w:rPr>
                <w:rtl w:val="0"/>
              </w:rPr>
            </w:r>
          </w:p>
          <w:p w:rsidR="00000000" w:rsidDel="00000000" w:rsidP="00000000" w:rsidRDefault="00000000" w:rsidRPr="00000000" w14:paraId="00000052">
            <w:pPr>
              <w:spacing w:line="24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watch – she watch</w:t>
            </w:r>
            <w:r w:rsidDel="00000000" w:rsidR="00000000" w:rsidRPr="00000000">
              <w:rPr>
                <w:rFonts w:ascii="Comic Sans MS" w:cs="Comic Sans MS" w:eastAsia="Comic Sans MS" w:hAnsi="Comic Sans MS"/>
                <w:b w:val="1"/>
                <w:sz w:val="17"/>
                <w:szCs w:val="17"/>
                <w:rtl w:val="0"/>
              </w:rPr>
              <w:t xml:space="preserve">es</w:t>
            </w:r>
            <w:r w:rsidDel="00000000" w:rsidR="00000000" w:rsidRPr="00000000">
              <w:rPr>
                <w:rtl w:val="0"/>
              </w:rPr>
            </w:r>
          </w:p>
          <w:p w:rsidR="00000000" w:rsidDel="00000000" w:rsidP="00000000" w:rsidRDefault="00000000" w:rsidRPr="00000000" w14:paraId="00000053">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wash – wash</w:t>
            </w:r>
            <w:r w:rsidDel="00000000" w:rsidR="00000000" w:rsidRPr="00000000">
              <w:rPr>
                <w:rFonts w:ascii="Comic Sans MS" w:cs="Comic Sans MS" w:eastAsia="Comic Sans MS" w:hAnsi="Comic Sans MS"/>
                <w:b w:val="1"/>
                <w:sz w:val="18"/>
                <w:szCs w:val="18"/>
                <w:rtl w:val="0"/>
              </w:rPr>
              <w:t xml:space="preserve">es</w:t>
            </w:r>
            <w:r w:rsidDel="00000000" w:rsidR="00000000" w:rsidRPr="00000000">
              <w:rPr>
                <w:rtl w:val="0"/>
              </w:rPr>
            </w:r>
          </w:p>
          <w:p w:rsidR="00000000" w:rsidDel="00000000" w:rsidP="00000000" w:rsidRDefault="00000000" w:rsidRPr="00000000" w14:paraId="00000054">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fix – she fix</w:t>
            </w:r>
            <w:r w:rsidDel="00000000" w:rsidR="00000000" w:rsidRPr="00000000">
              <w:rPr>
                <w:rFonts w:ascii="Comic Sans MS" w:cs="Comic Sans MS" w:eastAsia="Comic Sans MS" w:hAnsi="Comic Sans MS"/>
                <w:b w:val="1"/>
                <w:sz w:val="18"/>
                <w:szCs w:val="18"/>
                <w:rtl w:val="0"/>
              </w:rPr>
              <w:t xml:space="preserve">es</w:t>
            </w:r>
            <w:r w:rsidDel="00000000" w:rsidR="00000000" w:rsidRPr="00000000">
              <w:rPr>
                <w:rtl w:val="0"/>
              </w:rPr>
            </w:r>
          </w:p>
        </w:tc>
        <w:tc>
          <w:tcPr/>
          <w:p w:rsidR="00000000" w:rsidDel="00000000" w:rsidP="00000000" w:rsidRDefault="00000000" w:rsidRPr="00000000" w14:paraId="00000055">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Verbs ending in </w:t>
            </w:r>
            <w:r w:rsidDel="00000000" w:rsidR="00000000" w:rsidRPr="00000000">
              <w:rPr>
                <w:rFonts w:ascii="Comic Sans MS" w:cs="Comic Sans MS" w:eastAsia="Comic Sans MS" w:hAnsi="Comic Sans MS"/>
                <w:i w:val="1"/>
                <w:sz w:val="18"/>
                <w:szCs w:val="18"/>
                <w:rtl w:val="0"/>
              </w:rPr>
              <w:t xml:space="preserve">o</w:t>
            </w:r>
            <w:r w:rsidDel="00000000" w:rsidR="00000000" w:rsidRPr="00000000">
              <w:rPr>
                <w:rFonts w:ascii="Comic Sans MS" w:cs="Comic Sans MS" w:eastAsia="Comic Sans MS" w:hAnsi="Comic Sans MS"/>
                <w:sz w:val="18"/>
                <w:szCs w:val="18"/>
                <w:rtl w:val="0"/>
              </w:rPr>
              <w:t xml:space="preserve">: add </w:t>
            </w:r>
            <w:r w:rsidDel="00000000" w:rsidR="00000000" w:rsidRPr="00000000">
              <w:rPr>
                <w:rFonts w:ascii="Comic Sans MS" w:cs="Comic Sans MS" w:eastAsia="Comic Sans MS" w:hAnsi="Comic Sans MS"/>
                <w:i w:val="1"/>
                <w:sz w:val="18"/>
                <w:szCs w:val="18"/>
                <w:rtl w:val="0"/>
              </w:rPr>
              <w:t xml:space="preserve">-es</w:t>
            </w: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056">
            <w:pPr>
              <w:spacing w:lin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7">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go – she go</w:t>
            </w:r>
            <w:r w:rsidDel="00000000" w:rsidR="00000000" w:rsidRPr="00000000">
              <w:rPr>
                <w:rFonts w:ascii="Comic Sans MS" w:cs="Comic Sans MS" w:eastAsia="Comic Sans MS" w:hAnsi="Comic Sans MS"/>
                <w:b w:val="1"/>
                <w:sz w:val="18"/>
                <w:szCs w:val="18"/>
                <w:rtl w:val="0"/>
              </w:rPr>
              <w:t xml:space="preserve">es</w:t>
            </w:r>
            <w:r w:rsidDel="00000000" w:rsidR="00000000" w:rsidRPr="00000000">
              <w:rPr>
                <w:rtl w:val="0"/>
              </w:rPr>
            </w:r>
          </w:p>
          <w:p w:rsidR="00000000" w:rsidDel="00000000" w:rsidP="00000000" w:rsidRDefault="00000000" w:rsidRPr="00000000" w14:paraId="00000058">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do – she do</w:t>
            </w:r>
            <w:r w:rsidDel="00000000" w:rsidR="00000000" w:rsidRPr="00000000">
              <w:rPr>
                <w:rFonts w:ascii="Comic Sans MS" w:cs="Comic Sans MS" w:eastAsia="Comic Sans MS" w:hAnsi="Comic Sans MS"/>
                <w:b w:val="1"/>
                <w:sz w:val="18"/>
                <w:szCs w:val="18"/>
                <w:rtl w:val="0"/>
              </w:rPr>
              <w:t xml:space="preserve">es</w:t>
            </w: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5A">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Verbs ending in consonant + y: change the </w:t>
            </w:r>
            <w:r w:rsidDel="00000000" w:rsidR="00000000" w:rsidRPr="00000000">
              <w:rPr>
                <w:rFonts w:ascii="Comic Sans MS" w:cs="Comic Sans MS" w:eastAsia="Comic Sans MS" w:hAnsi="Comic Sans MS"/>
                <w:b w:val="1"/>
                <w:i w:val="1"/>
                <w:sz w:val="18"/>
                <w:szCs w:val="18"/>
                <w:rtl w:val="0"/>
              </w:rPr>
              <w:t xml:space="preserve">y</w:t>
            </w:r>
            <w:r w:rsidDel="00000000" w:rsidR="00000000" w:rsidRPr="00000000">
              <w:rPr>
                <w:rFonts w:ascii="Comic Sans MS" w:cs="Comic Sans MS" w:eastAsia="Comic Sans MS" w:hAnsi="Comic Sans MS"/>
                <w:sz w:val="18"/>
                <w:szCs w:val="18"/>
                <w:rtl w:val="0"/>
              </w:rPr>
              <w:t xml:space="preserve"> into </w:t>
            </w:r>
            <w:r w:rsidDel="00000000" w:rsidR="00000000" w:rsidRPr="00000000">
              <w:rPr>
                <w:rFonts w:ascii="Comic Sans MS" w:cs="Comic Sans MS" w:eastAsia="Comic Sans MS" w:hAnsi="Comic Sans MS"/>
                <w:b w:val="1"/>
                <w:i w:val="1"/>
                <w:sz w:val="18"/>
                <w:szCs w:val="18"/>
                <w:rtl w:val="0"/>
              </w:rPr>
              <w:t xml:space="preserve">i</w:t>
            </w:r>
            <w:r w:rsidDel="00000000" w:rsidR="00000000" w:rsidRPr="00000000">
              <w:rPr>
                <w:rFonts w:ascii="Comic Sans MS" w:cs="Comic Sans MS" w:eastAsia="Comic Sans MS" w:hAnsi="Comic Sans MS"/>
                <w:sz w:val="18"/>
                <w:szCs w:val="18"/>
                <w:rtl w:val="0"/>
              </w:rPr>
              <w:t xml:space="preserve"> and add </w:t>
            </w:r>
            <w:r w:rsidDel="00000000" w:rsidR="00000000" w:rsidRPr="00000000">
              <w:rPr>
                <w:rFonts w:ascii="Comic Sans MS" w:cs="Comic Sans MS" w:eastAsia="Comic Sans MS" w:hAnsi="Comic Sans MS"/>
                <w:b w:val="1"/>
                <w:i w:val="1"/>
                <w:sz w:val="18"/>
                <w:szCs w:val="18"/>
                <w:rtl w:val="0"/>
              </w:rPr>
              <w:t xml:space="preserve">-es</w:t>
            </w:r>
            <w:r w:rsidDel="00000000" w:rsidR="00000000" w:rsidRPr="00000000">
              <w:rPr>
                <w:rtl w:val="0"/>
              </w:rPr>
            </w:r>
          </w:p>
          <w:p w:rsidR="00000000" w:rsidDel="00000000" w:rsidP="00000000" w:rsidRDefault="00000000" w:rsidRPr="00000000" w14:paraId="0000005B">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study – she stud</w:t>
            </w:r>
            <w:r w:rsidDel="00000000" w:rsidR="00000000" w:rsidRPr="00000000">
              <w:rPr>
                <w:rFonts w:ascii="Comic Sans MS" w:cs="Comic Sans MS" w:eastAsia="Comic Sans MS" w:hAnsi="Comic Sans MS"/>
                <w:b w:val="1"/>
                <w:sz w:val="18"/>
                <w:szCs w:val="18"/>
                <w:rtl w:val="0"/>
              </w:rPr>
              <w:t xml:space="preserve">ies</w:t>
            </w:r>
            <w:r w:rsidDel="00000000" w:rsidR="00000000" w:rsidRPr="00000000">
              <w:rPr>
                <w:rtl w:val="0"/>
              </w:rPr>
            </w:r>
          </w:p>
          <w:p w:rsidR="00000000" w:rsidDel="00000000" w:rsidP="00000000" w:rsidRDefault="00000000" w:rsidRPr="00000000" w14:paraId="0000005C">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tidy – she tid</w:t>
            </w:r>
            <w:r w:rsidDel="00000000" w:rsidR="00000000" w:rsidRPr="00000000">
              <w:rPr>
                <w:rFonts w:ascii="Comic Sans MS" w:cs="Comic Sans MS" w:eastAsia="Comic Sans MS" w:hAnsi="Comic Sans MS"/>
                <w:b w:val="1"/>
                <w:sz w:val="18"/>
                <w:szCs w:val="18"/>
                <w:rtl w:val="0"/>
              </w:rPr>
              <w:t xml:space="preserve">ies</w:t>
            </w:r>
            <w:r w:rsidDel="00000000" w:rsidR="00000000" w:rsidRPr="00000000">
              <w:rPr>
                <w:rtl w:val="0"/>
              </w:rPr>
            </w:r>
          </w:p>
        </w:tc>
        <w:tc>
          <w:tcPr/>
          <w:p w:rsidR="00000000" w:rsidDel="00000000" w:rsidP="00000000" w:rsidRDefault="00000000" w:rsidRPr="00000000" w14:paraId="0000005D">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Verbs ending in vowel + y: add </w:t>
            </w:r>
            <w:r w:rsidDel="00000000" w:rsidR="00000000" w:rsidRPr="00000000">
              <w:rPr>
                <w:rFonts w:ascii="Comic Sans MS" w:cs="Comic Sans MS" w:eastAsia="Comic Sans MS" w:hAnsi="Comic Sans MS"/>
                <w:b w:val="1"/>
                <w:i w:val="1"/>
                <w:sz w:val="18"/>
                <w:szCs w:val="18"/>
                <w:rtl w:val="0"/>
              </w:rPr>
              <w:t xml:space="preserve">-s</w:t>
            </w: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05E">
            <w:pPr>
              <w:spacing w:lin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F">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play – she pla</w:t>
            </w:r>
            <w:r w:rsidDel="00000000" w:rsidR="00000000" w:rsidRPr="00000000">
              <w:rPr>
                <w:rFonts w:ascii="Comic Sans MS" w:cs="Comic Sans MS" w:eastAsia="Comic Sans MS" w:hAnsi="Comic Sans MS"/>
                <w:b w:val="1"/>
                <w:sz w:val="18"/>
                <w:szCs w:val="18"/>
                <w:rtl w:val="0"/>
              </w:rPr>
              <w:t xml:space="preserve">ys</w:t>
            </w:r>
            <w:r w:rsidDel="00000000" w:rsidR="00000000" w:rsidRPr="00000000">
              <w:rPr>
                <w:rtl w:val="0"/>
              </w:rPr>
            </w:r>
          </w:p>
          <w:p w:rsidR="00000000" w:rsidDel="00000000" w:rsidP="00000000" w:rsidRDefault="00000000" w:rsidRPr="00000000" w14:paraId="00000060">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enjoy – she enjo</w:t>
            </w:r>
            <w:r w:rsidDel="00000000" w:rsidR="00000000" w:rsidRPr="00000000">
              <w:rPr>
                <w:rFonts w:ascii="Comic Sans MS" w:cs="Comic Sans MS" w:eastAsia="Comic Sans MS" w:hAnsi="Comic Sans MS"/>
                <w:b w:val="1"/>
                <w:sz w:val="18"/>
                <w:szCs w:val="18"/>
                <w:rtl w:val="0"/>
              </w:rPr>
              <w:t xml:space="preserve">ys</w:t>
            </w:r>
            <w:r w:rsidDel="00000000" w:rsidR="00000000" w:rsidRPr="00000000">
              <w:rPr>
                <w:rtl w:val="0"/>
              </w:rPr>
            </w:r>
          </w:p>
          <w:p w:rsidR="00000000" w:rsidDel="00000000" w:rsidP="00000000" w:rsidRDefault="00000000" w:rsidRPr="00000000" w14:paraId="00000061">
            <w:pPr>
              <w:spacing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stay – she sta</w:t>
            </w:r>
            <w:r w:rsidDel="00000000" w:rsidR="00000000" w:rsidRPr="00000000">
              <w:rPr>
                <w:rFonts w:ascii="Comic Sans MS" w:cs="Comic Sans MS" w:eastAsia="Comic Sans MS" w:hAnsi="Comic Sans MS"/>
                <w:b w:val="1"/>
                <w:sz w:val="18"/>
                <w:szCs w:val="18"/>
                <w:rtl w:val="0"/>
              </w:rPr>
              <w:t xml:space="preserve">ys</w:t>
            </w:r>
            <w:r w:rsidDel="00000000" w:rsidR="00000000" w:rsidRPr="00000000">
              <w:rPr>
                <w:rtl w:val="0"/>
              </w:rPr>
            </w:r>
          </w:p>
        </w:tc>
      </w:tr>
    </w:tbl>
    <w:p w:rsidR="00000000" w:rsidDel="00000000" w:rsidP="00000000" w:rsidRDefault="00000000" w:rsidRPr="00000000" w14:paraId="0000006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259" w:lineRule="auto"/>
        <w:rPr>
          <w:u w:val="single"/>
        </w:rPr>
      </w:pPr>
      <w:r w:rsidDel="00000000" w:rsidR="00000000" w:rsidRPr="00000000">
        <w:rPr>
          <w:u w:val="single"/>
          <w:rtl w:val="0"/>
        </w:rPr>
        <w:t xml:space="preserve">Complete the sentences using the correct form of the verbs in brackets:</w:t>
      </w:r>
    </w:p>
    <w:p w:rsidR="00000000" w:rsidDel="00000000" w:rsidP="00000000" w:rsidRDefault="00000000" w:rsidRPr="00000000" w14:paraId="00000064">
      <w:pPr>
        <w:spacing w:line="259" w:lineRule="auto"/>
        <w:rPr/>
      </w:pPr>
      <w:r w:rsidDel="00000000" w:rsidR="00000000" w:rsidRPr="00000000">
        <w:rPr>
          <w:rtl w:val="0"/>
        </w:rPr>
      </w:r>
    </w:p>
    <w:p w:rsidR="00000000" w:rsidDel="00000000" w:rsidP="00000000" w:rsidRDefault="00000000" w:rsidRPr="00000000" w14:paraId="00000065">
      <w:pPr>
        <w:numPr>
          <w:ilvl w:val="0"/>
          <w:numId w:val="2"/>
        </w:numPr>
        <w:spacing w:line="259" w:lineRule="auto"/>
        <w:ind w:left="720" w:hanging="360"/>
        <w:rPr/>
      </w:pPr>
      <w:r w:rsidDel="00000000" w:rsidR="00000000" w:rsidRPr="00000000">
        <w:rPr>
          <w:rtl w:val="0"/>
        </w:rPr>
        <w:t xml:space="preserve">I (watch/always) ______always watch_____________________________ "Stranger Things" on Sundays.</w:t>
      </w:r>
    </w:p>
    <w:p w:rsidR="00000000" w:rsidDel="00000000" w:rsidP="00000000" w:rsidRDefault="00000000" w:rsidRPr="00000000" w14:paraId="00000066">
      <w:pPr>
        <w:numPr>
          <w:ilvl w:val="0"/>
          <w:numId w:val="2"/>
        </w:numPr>
        <w:spacing w:line="259" w:lineRule="auto"/>
        <w:ind w:left="720" w:hanging="360"/>
        <w:rPr/>
      </w:pPr>
      <w:r w:rsidDel="00000000" w:rsidR="00000000" w:rsidRPr="00000000">
        <w:rPr>
          <w:rtl w:val="0"/>
        </w:rPr>
        <w:t xml:space="preserve">Mike's mother (cook/normally) ________normally cooks____________________________ dinner.</w:t>
      </w:r>
    </w:p>
    <w:p w:rsidR="00000000" w:rsidDel="00000000" w:rsidP="00000000" w:rsidRDefault="00000000" w:rsidRPr="00000000" w14:paraId="00000067">
      <w:pPr>
        <w:numPr>
          <w:ilvl w:val="0"/>
          <w:numId w:val="2"/>
        </w:numPr>
        <w:spacing w:line="259" w:lineRule="auto"/>
        <w:ind w:left="720" w:hanging="360"/>
        <w:rPr/>
      </w:pPr>
      <w:r w:rsidDel="00000000" w:rsidR="00000000" w:rsidRPr="00000000">
        <w:rPr>
          <w:rtl w:val="0"/>
        </w:rPr>
        <w:t xml:space="preserve">My best friend and I (go/usually) ___________usually go________________________ to the parties together.</w:t>
      </w:r>
    </w:p>
    <w:p w:rsidR="00000000" w:rsidDel="00000000" w:rsidP="00000000" w:rsidRDefault="00000000" w:rsidRPr="00000000" w14:paraId="00000068">
      <w:pPr>
        <w:numPr>
          <w:ilvl w:val="0"/>
          <w:numId w:val="2"/>
        </w:numPr>
        <w:spacing w:line="259" w:lineRule="auto"/>
        <w:ind w:left="720" w:hanging="360"/>
        <w:rPr/>
      </w:pPr>
      <w:r w:rsidDel="00000000" w:rsidR="00000000" w:rsidRPr="00000000">
        <w:rPr>
          <w:rtl w:val="0"/>
        </w:rPr>
        <w:t xml:space="preserve">___________does_______ Will (have) _______have_________ a Demagorgon inside? Yes, he _____does_________.</w:t>
      </w:r>
    </w:p>
    <w:p w:rsidR="00000000" w:rsidDel="00000000" w:rsidP="00000000" w:rsidRDefault="00000000" w:rsidRPr="00000000" w14:paraId="00000069">
      <w:pPr>
        <w:numPr>
          <w:ilvl w:val="0"/>
          <w:numId w:val="2"/>
        </w:numPr>
        <w:spacing w:line="259" w:lineRule="auto"/>
        <w:ind w:left="720" w:hanging="360"/>
        <w:rPr/>
      </w:pPr>
      <w:r w:rsidDel="00000000" w:rsidR="00000000" w:rsidRPr="00000000">
        <w:rPr>
          <w:rtl w:val="0"/>
        </w:rPr>
        <w:t xml:space="preserve">Eleven (not speak) _________does not speak____________________________ properly.</w:t>
      </w:r>
    </w:p>
    <w:p w:rsidR="00000000" w:rsidDel="00000000" w:rsidP="00000000" w:rsidRDefault="00000000" w:rsidRPr="00000000" w14:paraId="0000006A">
      <w:pPr>
        <w:numPr>
          <w:ilvl w:val="0"/>
          <w:numId w:val="2"/>
        </w:numPr>
        <w:spacing w:line="259" w:lineRule="auto"/>
        <w:ind w:left="720" w:hanging="360"/>
        <w:rPr/>
      </w:pPr>
      <w:r w:rsidDel="00000000" w:rsidR="00000000" w:rsidRPr="00000000">
        <w:rPr>
          <w:rtl w:val="0"/>
        </w:rPr>
        <w:t xml:space="preserve">The boys (come/sometimes) ____sometimes come_________________________________________ home late.</w:t>
      </w:r>
    </w:p>
    <w:p w:rsidR="00000000" w:rsidDel="00000000" w:rsidP="00000000" w:rsidRDefault="00000000" w:rsidRPr="00000000" w14:paraId="0000006B">
      <w:pPr>
        <w:numPr>
          <w:ilvl w:val="0"/>
          <w:numId w:val="2"/>
        </w:numPr>
        <w:spacing w:line="259" w:lineRule="auto"/>
        <w:ind w:left="720" w:hanging="360"/>
        <w:rPr/>
      </w:pPr>
      <w:r w:rsidDel="00000000" w:rsidR="00000000" w:rsidRPr="00000000">
        <w:rPr>
          <w:rtl w:val="0"/>
        </w:rPr>
        <w:t xml:space="preserve">___does____________ Eleven (miss) _________miss____________ Mike? Yes, she ________does____________.</w:t>
      </w:r>
    </w:p>
    <w:p w:rsidR="00000000" w:rsidDel="00000000" w:rsidP="00000000" w:rsidRDefault="00000000" w:rsidRPr="00000000" w14:paraId="0000006C">
      <w:pPr>
        <w:numPr>
          <w:ilvl w:val="0"/>
          <w:numId w:val="2"/>
        </w:numPr>
        <w:spacing w:line="259" w:lineRule="auto"/>
        <w:ind w:left="720" w:hanging="360"/>
        <w:rPr/>
      </w:pPr>
      <w:r w:rsidDel="00000000" w:rsidR="00000000" w:rsidRPr="00000000">
        <w:rPr>
          <w:rtl w:val="0"/>
        </w:rPr>
        <w:t xml:space="preserve">MadMax (not know) __________does not know________________________ Eleven.</w:t>
      </w:r>
    </w:p>
    <w:p w:rsidR="00000000" w:rsidDel="00000000" w:rsidP="00000000" w:rsidRDefault="00000000" w:rsidRPr="00000000" w14:paraId="0000006D">
      <w:pPr>
        <w:numPr>
          <w:ilvl w:val="0"/>
          <w:numId w:val="2"/>
        </w:numPr>
        <w:spacing w:line="259" w:lineRule="auto"/>
        <w:ind w:left="720" w:hanging="360"/>
        <w:rPr/>
      </w:pPr>
      <w:r w:rsidDel="00000000" w:rsidR="00000000" w:rsidRPr="00000000">
        <w:rPr>
          <w:rtl w:val="0"/>
        </w:rPr>
        <w:t xml:space="preserve">Nancy (not love) ____________does not love_______________________________________ Steve.</w:t>
      </w:r>
    </w:p>
    <w:p w:rsidR="00000000" w:rsidDel="00000000" w:rsidP="00000000" w:rsidRDefault="00000000" w:rsidRPr="00000000" w14:paraId="0000006E">
      <w:pPr>
        <w:numPr>
          <w:ilvl w:val="0"/>
          <w:numId w:val="2"/>
        </w:numPr>
        <w:spacing w:line="259" w:lineRule="auto"/>
        <w:ind w:left="720" w:hanging="360"/>
        <w:rPr/>
      </w:pPr>
      <w:r w:rsidDel="00000000" w:rsidR="00000000" w:rsidRPr="00000000">
        <w:rPr>
          <w:rtl w:val="0"/>
        </w:rPr>
        <w:t xml:space="preserve">Eleven (have/always) __________always has_______________________________ Eggo's for breakfast. She (enjoy) ___________enjoys_____________ them a lot!</w:t>
      </w:r>
    </w:p>
    <w:p w:rsidR="00000000" w:rsidDel="00000000" w:rsidP="00000000" w:rsidRDefault="00000000" w:rsidRPr="00000000" w14:paraId="0000006F">
      <w:pPr>
        <w:numPr>
          <w:ilvl w:val="0"/>
          <w:numId w:val="2"/>
        </w:numPr>
        <w:spacing w:line="259" w:lineRule="auto"/>
        <w:ind w:left="720" w:hanging="360"/>
        <w:rPr/>
      </w:pPr>
      <w:r w:rsidDel="00000000" w:rsidR="00000000" w:rsidRPr="00000000">
        <w:rPr>
          <w:rtl w:val="0"/>
        </w:rPr>
        <w:t xml:space="preserve">Mike's father (fix/always) __always fixes_______________________ the TV by hitting  on its top.</w:t>
      </w:r>
    </w:p>
    <w:p w:rsidR="00000000" w:rsidDel="00000000" w:rsidP="00000000" w:rsidRDefault="00000000" w:rsidRPr="00000000" w14:paraId="00000070">
      <w:pPr>
        <w:spacing w:line="259" w:lineRule="auto"/>
        <w:ind w:left="0" w:firstLine="0"/>
        <w:rPr/>
      </w:pPr>
      <w:r w:rsidDel="00000000" w:rsidR="00000000" w:rsidRPr="00000000">
        <w:rPr>
          <w:rtl w:val="0"/>
        </w:rPr>
      </w:r>
    </w:p>
    <w:p w:rsidR="00000000" w:rsidDel="00000000" w:rsidP="00000000" w:rsidRDefault="00000000" w:rsidRPr="00000000" w14:paraId="00000071">
      <w:pPr>
        <w:spacing w:line="259" w:lineRule="auto"/>
        <w:ind w:left="0" w:firstLine="0"/>
        <w:rPr>
          <w:b w:val="1"/>
          <w:i w:val="1"/>
          <w:u w:val="single"/>
        </w:rPr>
      </w:pPr>
      <w:r w:rsidDel="00000000" w:rsidR="00000000" w:rsidRPr="00000000">
        <w:rPr>
          <w:b w:val="1"/>
          <w:i w:val="1"/>
          <w:u w:val="single"/>
          <w:rtl w:val="0"/>
        </w:rPr>
        <w:t xml:space="preserve">Reading comprehension</w:t>
      </w:r>
    </w:p>
    <w:p w:rsidR="00000000" w:rsidDel="00000000" w:rsidP="00000000" w:rsidRDefault="00000000" w:rsidRPr="00000000" w14:paraId="00000072">
      <w:pPr>
        <w:spacing w:line="259" w:lineRule="auto"/>
        <w:ind w:left="0" w:firstLine="0"/>
        <w:rPr>
          <w:b w:val="1"/>
          <w:i w:val="1"/>
          <w:u w:val="single"/>
        </w:rPr>
      </w:pPr>
      <w:r w:rsidDel="00000000" w:rsidR="00000000" w:rsidRPr="00000000">
        <w:rPr>
          <w:rtl w:val="0"/>
        </w:rPr>
      </w:r>
    </w:p>
    <w:p w:rsidR="00000000" w:rsidDel="00000000" w:rsidP="00000000" w:rsidRDefault="00000000" w:rsidRPr="00000000" w14:paraId="00000073">
      <w:pPr>
        <w:widowControl w:val="0"/>
        <w:spacing w:after="100" w:lineRule="auto"/>
        <w:rPr>
          <w:u w:val="single"/>
        </w:rPr>
      </w:pPr>
      <w:r w:rsidDel="00000000" w:rsidR="00000000" w:rsidRPr="00000000">
        <w:rPr>
          <w:u w:val="single"/>
          <w:rtl w:val="0"/>
        </w:rPr>
        <w:t xml:space="preserve">R</w:t>
      </w:r>
      <w:r w:rsidDel="00000000" w:rsidR="00000000" w:rsidRPr="00000000">
        <w:rPr>
          <w:u w:val="single"/>
          <w:rtl w:val="0"/>
        </w:rPr>
        <w:t xml:space="preserve">ead this team introduction. Complete the descriptions 1-4 with the IT jobs</w:t>
      </w:r>
    </w:p>
    <w:p w:rsidR="00000000" w:rsidDel="00000000" w:rsidP="00000000" w:rsidRDefault="00000000" w:rsidRPr="00000000" w14:paraId="00000074">
      <w:pPr>
        <w:widowControl w:val="0"/>
        <w:spacing w:after="100" w:lineRule="auto"/>
        <w:rPr/>
      </w:pPr>
      <w:r w:rsidDel="00000000" w:rsidR="00000000" w:rsidRPr="00000000">
        <w:rPr>
          <w:rtl w:val="0"/>
        </w:rPr>
      </w:r>
    </w:p>
    <w:tbl>
      <w:tblPr>
        <w:tblStyle w:val="Table4"/>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100" w:lineRule="auto"/>
              <w:rPr/>
            </w:pPr>
            <w:r w:rsidDel="00000000" w:rsidR="00000000" w:rsidRPr="00000000">
              <w:rPr>
                <w:rtl w:val="0"/>
              </w:rPr>
              <w:t xml:space="preserve">Hi! I'm Sylvia. I create usernames and passwords and I set firewalls. This is Isabelle. Her job is to plan and design the network. And this is Andrew. His job is to make sure all of the computers work properly. Finally, Mark and Latika. Their area is data processing. We all work for the university. Our offices are in building 8.</w:t>
            </w:r>
          </w:p>
        </w:tc>
      </w:tr>
    </w:tbl>
    <w:p w:rsidR="00000000" w:rsidDel="00000000" w:rsidP="00000000" w:rsidRDefault="00000000" w:rsidRPr="00000000" w14:paraId="00000076">
      <w:pPr>
        <w:widowControl w:val="0"/>
        <w:spacing w:after="100" w:lineRule="auto"/>
        <w:rPr/>
      </w:pPr>
      <w:r w:rsidDel="00000000" w:rsidR="00000000" w:rsidRPr="00000000">
        <w:rPr>
          <w:rtl w:val="0"/>
        </w:rPr>
      </w:r>
    </w:p>
    <w:p w:rsidR="00000000" w:rsidDel="00000000" w:rsidP="00000000" w:rsidRDefault="00000000" w:rsidRPr="00000000" w14:paraId="00000077">
      <w:pPr>
        <w:widowControl w:val="0"/>
        <w:spacing w:after="100" w:lineRule="auto"/>
        <w:rPr>
          <w:i w:val="1"/>
        </w:rPr>
      </w:pPr>
      <w:r w:rsidDel="00000000" w:rsidR="00000000" w:rsidRPr="00000000">
        <w:rPr>
          <w:i w:val="1"/>
          <w:rtl w:val="0"/>
        </w:rPr>
        <w:t xml:space="preserve">database analyst(s) - network architect(s) - </w:t>
      </w:r>
      <w:r w:rsidDel="00000000" w:rsidR="00000000" w:rsidRPr="00000000">
        <w:rPr>
          <w:i w:val="1"/>
          <w:rtl w:val="0"/>
        </w:rPr>
        <w:t xml:space="preserve">IT support officer(s) - </w:t>
      </w:r>
      <w:r w:rsidDel="00000000" w:rsidR="00000000" w:rsidRPr="00000000">
        <w:rPr>
          <w:i w:val="1"/>
          <w:rtl w:val="0"/>
        </w:rPr>
        <w:t xml:space="preserve">network administrator(s)</w:t>
      </w:r>
    </w:p>
    <w:p w:rsidR="00000000" w:rsidDel="00000000" w:rsidP="00000000" w:rsidRDefault="00000000" w:rsidRPr="00000000" w14:paraId="00000078">
      <w:pPr>
        <w:widowControl w:val="0"/>
        <w:spacing w:after="100" w:lineRule="auto"/>
        <w:rPr/>
      </w:pPr>
      <w:r w:rsidDel="00000000" w:rsidR="00000000" w:rsidRPr="00000000">
        <w:rPr>
          <w:rtl w:val="0"/>
        </w:rPr>
        <w:t xml:space="preserve">1. Sylvia is a _________</w:t>
      </w:r>
      <w:r w:rsidDel="00000000" w:rsidR="00000000" w:rsidRPr="00000000">
        <w:rPr>
          <w:i w:val="1"/>
          <w:rtl w:val="0"/>
        </w:rPr>
        <w:t xml:space="preserve"> network administrator</w:t>
      </w:r>
      <w:r w:rsidDel="00000000" w:rsidR="00000000" w:rsidRPr="00000000">
        <w:rPr>
          <w:rtl w:val="0"/>
        </w:rPr>
        <w:t xml:space="preserve">______________________.</w:t>
      </w:r>
    </w:p>
    <w:p w:rsidR="00000000" w:rsidDel="00000000" w:rsidP="00000000" w:rsidRDefault="00000000" w:rsidRPr="00000000" w14:paraId="00000079">
      <w:pPr>
        <w:widowControl w:val="0"/>
        <w:spacing w:after="100" w:lineRule="auto"/>
        <w:rPr/>
      </w:pPr>
      <w:r w:rsidDel="00000000" w:rsidR="00000000" w:rsidRPr="00000000">
        <w:rPr>
          <w:rtl w:val="0"/>
        </w:rPr>
        <w:t xml:space="preserve">2. Isabelle is a ___network architect________________________.</w:t>
      </w:r>
    </w:p>
    <w:p w:rsidR="00000000" w:rsidDel="00000000" w:rsidP="00000000" w:rsidRDefault="00000000" w:rsidRPr="00000000" w14:paraId="0000007A">
      <w:pPr>
        <w:widowControl w:val="0"/>
        <w:spacing w:after="100" w:lineRule="auto"/>
        <w:rPr/>
      </w:pPr>
      <w:r w:rsidDel="00000000" w:rsidR="00000000" w:rsidRPr="00000000">
        <w:rPr>
          <w:rtl w:val="0"/>
        </w:rPr>
        <w:t xml:space="preserve">3. Andrew is an __</w:t>
      </w:r>
      <w:r w:rsidDel="00000000" w:rsidR="00000000" w:rsidRPr="00000000">
        <w:rPr>
          <w:i w:val="1"/>
          <w:rtl w:val="0"/>
        </w:rPr>
        <w:t xml:space="preserve">IT support office</w:t>
      </w:r>
      <w:r w:rsidDel="00000000" w:rsidR="00000000" w:rsidRPr="00000000">
        <w:rPr>
          <w:rtl w:val="0"/>
        </w:rPr>
        <w:t xml:space="preserve">___________________________.</w:t>
      </w:r>
    </w:p>
    <w:p w:rsidR="00000000" w:rsidDel="00000000" w:rsidP="00000000" w:rsidRDefault="00000000" w:rsidRPr="00000000" w14:paraId="0000007B">
      <w:pPr>
        <w:widowControl w:val="0"/>
        <w:spacing w:after="100" w:lineRule="auto"/>
        <w:rPr/>
      </w:pPr>
      <w:r w:rsidDel="00000000" w:rsidR="00000000" w:rsidRPr="00000000">
        <w:rPr>
          <w:rtl w:val="0"/>
        </w:rPr>
        <w:t xml:space="preserve">4. Mark and Latika are __</w:t>
      </w:r>
      <w:r w:rsidDel="00000000" w:rsidR="00000000" w:rsidRPr="00000000">
        <w:rPr>
          <w:i w:val="1"/>
          <w:rtl w:val="0"/>
        </w:rPr>
        <w:t xml:space="preserve">database analysts</w:t>
      </w:r>
      <w:r w:rsidDel="00000000" w:rsidR="00000000" w:rsidRPr="00000000">
        <w:rPr>
          <w:rtl w:val="0"/>
        </w:rPr>
        <w:t xml:space="preserve">_____________________.</w:t>
      </w:r>
    </w:p>
    <w:p w:rsidR="00000000" w:rsidDel="00000000" w:rsidP="00000000" w:rsidRDefault="00000000" w:rsidRPr="00000000" w14:paraId="0000007C">
      <w:pPr>
        <w:spacing w:line="259" w:lineRule="auto"/>
        <w:ind w:left="0" w:firstLine="0"/>
        <w:rPr/>
      </w:pPr>
      <w:r w:rsidDel="00000000" w:rsidR="00000000" w:rsidRPr="00000000">
        <w:rPr>
          <w:rtl w:val="0"/>
        </w:rPr>
      </w:r>
    </w:p>
    <w:p w:rsidR="00000000" w:rsidDel="00000000" w:rsidP="00000000" w:rsidRDefault="00000000" w:rsidRPr="00000000" w14:paraId="0000007D">
      <w:pPr>
        <w:spacing w:after="0" w:line="259" w:lineRule="auto"/>
        <w:ind w:left="0" w:firstLine="0"/>
        <w:rPr/>
      </w:pPr>
      <w:r w:rsidDel="00000000" w:rsidR="00000000" w:rsidRPr="00000000">
        <w:rPr>
          <w:rtl w:val="0"/>
        </w:rPr>
      </w:r>
    </w:p>
    <w:p w:rsidR="00000000" w:rsidDel="00000000" w:rsidP="00000000" w:rsidRDefault="00000000" w:rsidRPr="00000000" w14:paraId="0000007E">
      <w:pPr>
        <w:spacing w:after="0" w:line="259" w:lineRule="auto"/>
        <w:ind w:left="0" w:firstLine="0"/>
        <w:rPr>
          <w:b w:val="1"/>
          <w:color w:val="ff0000"/>
          <w:u w:val="single"/>
        </w:rPr>
      </w:pPr>
      <w:r w:rsidDel="00000000" w:rsidR="00000000" w:rsidRPr="00000000">
        <w:rPr>
          <w:b w:val="1"/>
          <w:u w:val="single"/>
          <w:rtl w:val="0"/>
        </w:rPr>
        <w:t xml:space="preserve">HOMEWORK FOR NEXT CLASS </w:t>
      </w:r>
      <w:r w:rsidDel="00000000" w:rsidR="00000000" w:rsidRPr="00000000">
        <w:rPr>
          <w:b w:val="1"/>
          <w:color w:val="ff0000"/>
          <w:u w:val="single"/>
          <w:rtl w:val="0"/>
        </w:rPr>
        <w:t xml:space="preserve">ver 1ra publicacion de audio </w:t>
      </w:r>
    </w:p>
    <w:p w:rsidR="00000000" w:rsidDel="00000000" w:rsidP="00000000" w:rsidRDefault="00000000" w:rsidRPr="00000000" w14:paraId="0000007F">
      <w:pPr>
        <w:spacing w:after="0" w:line="259" w:lineRule="auto"/>
        <w:ind w:left="0" w:firstLine="0"/>
        <w:rPr/>
      </w:pPr>
      <w:r w:rsidDel="00000000" w:rsidR="00000000" w:rsidRPr="00000000">
        <w:rPr>
          <w:rtl w:val="0"/>
        </w:rPr>
      </w:r>
    </w:p>
    <w:p w:rsidR="00000000" w:rsidDel="00000000" w:rsidP="00000000" w:rsidRDefault="00000000" w:rsidRPr="00000000" w14:paraId="00000080">
      <w:pPr>
        <w:spacing w:after="0" w:line="259" w:lineRule="auto"/>
        <w:ind w:left="0" w:firstLine="0"/>
        <w:rPr>
          <w:u w:val="single"/>
        </w:rPr>
      </w:pPr>
      <w:r w:rsidDel="00000000" w:rsidR="00000000" w:rsidRPr="00000000">
        <w:rPr>
          <w:u w:val="single"/>
          <w:rtl w:val="0"/>
        </w:rPr>
        <w:t xml:space="preserve">Listen to the audio (1.8 page 5 ex 1) and complete the conversation:</w:t>
      </w:r>
    </w:p>
    <w:p w:rsidR="00000000" w:rsidDel="00000000" w:rsidP="00000000" w:rsidRDefault="00000000" w:rsidRPr="00000000" w14:paraId="00000081">
      <w:pPr>
        <w:spacing w:after="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widowControl w:val="0"/>
        <w:spacing w:after="0" w:lineRule="auto"/>
        <w:rPr/>
      </w:pPr>
      <w:r w:rsidDel="00000000" w:rsidR="00000000" w:rsidRPr="00000000">
        <w:rPr>
          <w:rtl w:val="0"/>
        </w:rPr>
        <w:t xml:space="preserve">Penelope: </w:t>
        <w:tab/>
        <w:tab/>
        <w:t xml:space="preserve">Hi, Don. (1) ______how____ are you? </w:t>
      </w:r>
    </w:p>
    <w:p w:rsidR="00000000" w:rsidDel="00000000" w:rsidP="00000000" w:rsidRDefault="00000000" w:rsidRPr="00000000" w14:paraId="00000083">
      <w:pPr>
        <w:widowControl w:val="0"/>
        <w:spacing w:after="0" w:lineRule="auto"/>
        <w:rPr/>
      </w:pPr>
      <w:r w:rsidDel="00000000" w:rsidR="00000000" w:rsidRPr="00000000">
        <w:rPr>
          <w:rtl w:val="0"/>
        </w:rPr>
        <w:t xml:space="preserve">Don: </w:t>
        <w:tab/>
        <w:tab/>
        <w:tab/>
        <w:t xml:space="preserve">I’m (2) _____fine_____ thanks, Penelope. And you? </w:t>
      </w:r>
    </w:p>
    <w:p w:rsidR="00000000" w:rsidDel="00000000" w:rsidP="00000000" w:rsidRDefault="00000000" w:rsidRPr="00000000" w14:paraId="00000084">
      <w:pPr>
        <w:widowControl w:val="0"/>
        <w:spacing w:after="0" w:lineRule="auto"/>
        <w:rPr/>
      </w:pPr>
      <w:r w:rsidDel="00000000" w:rsidR="00000000" w:rsidRPr="00000000">
        <w:rPr>
          <w:rtl w:val="0"/>
        </w:rPr>
        <w:t xml:space="preserve">Penelope: </w:t>
        <w:tab/>
        <w:tab/>
        <w:t xml:space="preserve">I'm OK. Bit tired from the flight. </w:t>
      </w:r>
    </w:p>
    <w:p w:rsidR="00000000" w:rsidDel="00000000" w:rsidP="00000000" w:rsidRDefault="00000000" w:rsidRPr="00000000" w14:paraId="00000085">
      <w:pPr>
        <w:widowControl w:val="0"/>
        <w:spacing w:after="0" w:lineRule="auto"/>
        <w:rPr/>
      </w:pPr>
      <w:r w:rsidDel="00000000" w:rsidR="00000000" w:rsidRPr="00000000">
        <w:rPr>
          <w:rtl w:val="0"/>
        </w:rPr>
        <w:t xml:space="preserve">Don: </w:t>
        <w:tab/>
        <w:tab/>
        <w:tab/>
        <w:t xml:space="preserve">Right. </w:t>
      </w:r>
    </w:p>
    <w:p w:rsidR="00000000" w:rsidDel="00000000" w:rsidP="00000000" w:rsidRDefault="00000000" w:rsidRPr="00000000" w14:paraId="00000086">
      <w:pPr>
        <w:widowControl w:val="0"/>
        <w:spacing w:after="0" w:lineRule="auto"/>
        <w:rPr/>
      </w:pPr>
      <w:r w:rsidDel="00000000" w:rsidR="00000000" w:rsidRPr="00000000">
        <w:rPr>
          <w:rtl w:val="0"/>
        </w:rPr>
        <w:t xml:space="preserve">Penelope: </w:t>
        <w:tab/>
        <w:tab/>
        <w:t xml:space="preserve">(3) ____what____ workshop (4) ___do____ you want to attend today, Don? </w:t>
      </w:r>
    </w:p>
    <w:p w:rsidR="00000000" w:rsidDel="00000000" w:rsidP="00000000" w:rsidRDefault="00000000" w:rsidRPr="00000000" w14:paraId="00000087">
      <w:pPr>
        <w:widowControl w:val="0"/>
        <w:spacing w:after="0" w:lineRule="auto"/>
        <w:rPr/>
      </w:pPr>
      <w:r w:rsidDel="00000000" w:rsidR="00000000" w:rsidRPr="00000000">
        <w:rPr>
          <w:rtl w:val="0"/>
        </w:rPr>
        <w:t xml:space="preserve">Don: </w:t>
        <w:tab/>
        <w:tab/>
        <w:tab/>
        <w:t xml:space="preserve">I want to go to the CISCO network security workshop. </w:t>
      </w:r>
    </w:p>
    <w:p w:rsidR="00000000" w:rsidDel="00000000" w:rsidP="00000000" w:rsidRDefault="00000000" w:rsidRPr="00000000" w14:paraId="00000088">
      <w:pPr>
        <w:widowControl w:val="0"/>
        <w:spacing w:after="0" w:lineRule="auto"/>
        <w:rPr/>
      </w:pPr>
      <w:r w:rsidDel="00000000" w:rsidR="00000000" w:rsidRPr="00000000">
        <w:rPr>
          <w:rtl w:val="0"/>
        </w:rPr>
        <w:t xml:space="preserve">Penelope: </w:t>
        <w:tab/>
        <w:tab/>
        <w:t xml:space="preserve">Sounds interesting. What time does it start? </w:t>
      </w:r>
    </w:p>
    <w:p w:rsidR="00000000" w:rsidDel="00000000" w:rsidP="00000000" w:rsidRDefault="00000000" w:rsidRPr="00000000" w14:paraId="00000089">
      <w:pPr>
        <w:widowControl w:val="0"/>
        <w:spacing w:after="0" w:lineRule="auto"/>
        <w:rPr/>
      </w:pPr>
      <w:r w:rsidDel="00000000" w:rsidR="00000000" w:rsidRPr="00000000">
        <w:rPr>
          <w:rtl w:val="0"/>
        </w:rPr>
        <w:t xml:space="preserve">Don: </w:t>
        <w:tab/>
        <w:tab/>
        <w:tab/>
        <w:t xml:space="preserve">It (5) __starts________ at 9.15. </w:t>
      </w:r>
    </w:p>
    <w:p w:rsidR="00000000" w:rsidDel="00000000" w:rsidP="00000000" w:rsidRDefault="00000000" w:rsidRPr="00000000" w14:paraId="0000008A">
      <w:pPr>
        <w:widowControl w:val="0"/>
        <w:spacing w:after="0" w:lineRule="auto"/>
        <w:rPr/>
      </w:pPr>
      <w:r w:rsidDel="00000000" w:rsidR="00000000" w:rsidRPr="00000000">
        <w:rPr>
          <w:rtl w:val="0"/>
        </w:rPr>
        <w:t xml:space="preserve">Penelope: </w:t>
        <w:tab/>
        <w:tab/>
        <w:t xml:space="preserve">And (6) ___when____ does it finish? </w:t>
      </w:r>
    </w:p>
    <w:p w:rsidR="00000000" w:rsidDel="00000000" w:rsidP="00000000" w:rsidRDefault="00000000" w:rsidRPr="00000000" w14:paraId="0000008B">
      <w:pPr>
        <w:widowControl w:val="0"/>
        <w:spacing w:after="0" w:lineRule="auto"/>
        <w:rPr/>
      </w:pPr>
      <w:r w:rsidDel="00000000" w:rsidR="00000000" w:rsidRPr="00000000">
        <w:rPr>
          <w:rtl w:val="0"/>
        </w:rPr>
        <w:t xml:space="preserve">Don: </w:t>
        <w:tab/>
        <w:tab/>
        <w:tab/>
        <w:t xml:space="preserve">It (7) ____finishes______ at 4.00 in the afternoon. </w:t>
      </w:r>
    </w:p>
    <w:p w:rsidR="00000000" w:rsidDel="00000000" w:rsidP="00000000" w:rsidRDefault="00000000" w:rsidRPr="00000000" w14:paraId="0000008C">
      <w:pPr>
        <w:widowControl w:val="0"/>
        <w:spacing w:after="0" w:lineRule="auto"/>
        <w:rPr/>
      </w:pPr>
      <w:r w:rsidDel="00000000" w:rsidR="00000000" w:rsidRPr="00000000">
        <w:rPr>
          <w:rtl w:val="0"/>
        </w:rPr>
        <w:t xml:space="preserve">Penelope: </w:t>
        <w:tab/>
        <w:tab/>
        <w:t xml:space="preserve">Well, I (8) _______want___ to attend the Microsoft Windows Applications </w:t>
      </w:r>
      <w:r w:rsidDel="00000000" w:rsidR="00000000" w:rsidRPr="00000000">
        <w:rPr>
          <w:rtl w:val="0"/>
        </w:rPr>
        <w:t xml:space="preserve">workshop. It (9) </w:t>
      </w:r>
    </w:p>
    <w:p w:rsidR="00000000" w:rsidDel="00000000" w:rsidP="00000000" w:rsidRDefault="00000000" w:rsidRPr="00000000" w14:paraId="0000008D">
      <w:pPr>
        <w:widowControl w:val="0"/>
        <w:spacing w:after="0" w:lineRule="auto"/>
        <w:ind w:left="2160" w:firstLine="0"/>
        <w:rPr/>
      </w:pPr>
      <w:r w:rsidDel="00000000" w:rsidR="00000000" w:rsidRPr="00000000">
        <w:rPr>
          <w:rtl w:val="0"/>
        </w:rPr>
        <w:t xml:space="preserve">___begins_____at 8.30 am and (10) _____ends____ at 6.00 pm. </w:t>
      </w:r>
      <w:r w:rsidDel="00000000" w:rsidR="00000000" w:rsidRPr="00000000">
        <w:rPr>
          <w:rtl w:val="0"/>
        </w:rPr>
        <w:t xml:space="preserve">But they have two breaks, at 10.30 and 12.45. </w:t>
      </w:r>
    </w:p>
    <w:p w:rsidR="00000000" w:rsidDel="00000000" w:rsidP="00000000" w:rsidRDefault="00000000" w:rsidRPr="00000000" w14:paraId="0000008E">
      <w:pPr>
        <w:widowControl w:val="0"/>
        <w:spacing w:after="0" w:lineRule="auto"/>
        <w:rPr/>
      </w:pPr>
      <w:r w:rsidDel="00000000" w:rsidR="00000000" w:rsidRPr="00000000">
        <w:rPr>
          <w:rtl w:val="0"/>
        </w:rPr>
        <w:t xml:space="preserve">Don: </w:t>
        <w:tab/>
        <w:tab/>
        <w:tab/>
        <w:t xml:space="preserve">That's good.</w:t>
      </w:r>
    </w:p>
    <w:p w:rsidR="00000000" w:rsidDel="00000000" w:rsidP="00000000" w:rsidRDefault="00000000" w:rsidRPr="00000000" w14:paraId="0000008F">
      <w:pPr>
        <w:widowControl w:val="0"/>
        <w:spacing w:after="0" w:lineRule="auto"/>
        <w:rPr/>
      </w:pPr>
      <w:r w:rsidDel="00000000" w:rsidR="00000000" w:rsidRPr="00000000">
        <w:rPr>
          <w:rtl w:val="0"/>
        </w:rPr>
        <w:t xml:space="preserve">Penelope:</w:t>
        <w:tab/>
        <w:tab/>
        <w:t xml:space="preserve">Hope you enjoy your session. </w:t>
      </w:r>
    </w:p>
    <w:p w:rsidR="00000000" w:rsidDel="00000000" w:rsidP="00000000" w:rsidRDefault="00000000" w:rsidRPr="00000000" w14:paraId="00000090">
      <w:pPr>
        <w:widowControl w:val="0"/>
        <w:spacing w:after="0" w:lineRule="auto"/>
        <w:rPr/>
      </w:pPr>
      <w:r w:rsidDel="00000000" w:rsidR="00000000" w:rsidRPr="00000000">
        <w:rPr>
          <w:rtl w:val="0"/>
        </w:rPr>
        <w:t xml:space="preserve">Don: </w:t>
        <w:tab/>
        <w:tab/>
        <w:tab/>
        <w:t xml:space="preserve">You too. See you around.</w:t>
      </w:r>
    </w:p>
    <w:p w:rsidR="00000000" w:rsidDel="00000000" w:rsidP="00000000" w:rsidRDefault="00000000" w:rsidRPr="00000000" w14:paraId="00000091">
      <w:pPr>
        <w:spacing w:line="259" w:lineRule="auto"/>
        <w:ind w:left="0" w:firstLine="0"/>
        <w:rPr>
          <w:rFonts w:ascii="Calibri" w:cs="Calibri" w:eastAsia="Calibri" w:hAnsi="Calibri"/>
        </w:rPr>
      </w:pPr>
      <w:r w:rsidDel="00000000" w:rsidR="00000000" w:rsidRPr="00000000">
        <w:rPr>
          <w:rtl w:val="0"/>
        </w:rPr>
      </w:r>
    </w:p>
    <w:sectPr>
      <w:pgSz w:h="16838" w:w="11906"/>
      <w:pgMar w:bottom="561.6" w:top="561.6" w:left="561.6" w:right="56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ss Ayelén" w:id="0" w:date="2020-05-04T18:58:0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